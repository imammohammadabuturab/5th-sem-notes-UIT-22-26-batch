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vertAlign w:val="baseline"/>
          <w:rtl w:val="0"/>
        </w:rPr>
        <w:t xml:space="preserve">How To Minimize DFA?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The two popular methods for minimizing a DFA are-</w:t>
      </w:r>
    </w:p>
    <w:p w:rsidR="00000000" w:rsidDel="00000000" w:rsidP="00000000" w:rsidRDefault="00000000" w:rsidRPr="00000000" w14:paraId="0000000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0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5057775" cy="1743075"/>
            <wp:effectExtent b="0" l="0" r="0" t="0"/>
            <wp:docPr descr="https://www.gatevidyalay.com/wp-content/uploads/2018/08/Minimization-of-DFA.png" id="1" name="image1.png"/>
            <a:graphic>
              <a:graphicData uri="http://schemas.openxmlformats.org/drawingml/2006/picture">
                <pic:pic>
                  <pic:nvPicPr>
                    <pic:cNvPr descr="https://www.gatevidyalay.com/wp-content/uploads/2018/08/Minimization-of-DFA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1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In this article, we will discuss Minimization of DFA Using Equivalence Theorem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vertAlign w:val="baseline"/>
          <w:rtl w:val="0"/>
        </w:rPr>
        <w:t xml:space="preserve">Minimization of DFA Using Equivalence Theorem-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2"/>
          <w:szCs w:val="32"/>
          <w:u w:val="single"/>
          <w:vertAlign w:val="baselin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hd w:fill="ffffff" w:val="clear"/>
        <w:spacing w:after="60" w:before="60" w:line="240" w:lineRule="auto"/>
        <w:ind w:left="225" w:firstLine="0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Eliminate all the dead states and inaccessible states from the given DFA (if any).</w:t>
      </w:r>
    </w:p>
    <w:p w:rsidR="00000000" w:rsidDel="00000000" w:rsidP="00000000" w:rsidRDefault="00000000" w:rsidRPr="00000000" w14:paraId="0000000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tbl>
      <w:tblPr>
        <w:tblStyle w:val="Table1"/>
        <w:tblW w:w="9495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0303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32"/>
                <w:szCs w:val="32"/>
                <w:u w:val="single"/>
                <w:vertAlign w:val="baseline"/>
                <w:rtl w:val="0"/>
              </w:rPr>
              <w:t xml:space="preserve">Dead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All those non-final states which transit to itself for all input symbols in ∑ are called as dead states.</w:t>
            </w:r>
          </w:p>
          <w:p w:rsidR="00000000" w:rsidDel="00000000" w:rsidP="00000000" w:rsidRDefault="00000000" w:rsidRPr="00000000" w14:paraId="00000012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03030"/>
                <w:sz w:val="27"/>
                <w:szCs w:val="27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03030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7"/>
                <w:szCs w:val="27"/>
                <w:u w:val="single"/>
                <w:vertAlign w:val="baseline"/>
                <w:rtl w:val="0"/>
              </w:rPr>
              <w:t xml:space="preserve">Inaccessible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All those states which can never be reached from the initial state are called as inaccessible states.</w: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Draw a state transition table for the given DFA.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Transition table shows the transition of all states on all input symbols in Σ.</w:t>
      </w:r>
    </w:p>
    <w:p w:rsidR="00000000" w:rsidDel="00000000" w:rsidP="00000000" w:rsidRDefault="00000000" w:rsidRPr="00000000" w14:paraId="0000001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Now, start applying equivalence theorem.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Take a counter variable k and initialize it with value 0.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Divide Q (set of states) into two sets such that one set contains all the non-final states and other set contains all the final states.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This partition is called 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Increment k by 1.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Find 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by partitioning the different sets of 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In each set of 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, consider all the possible pair of states within each set and if the two states are distinguishable, partition the set into different sets in 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</w:t>
      </w:r>
    </w:p>
    <w:tbl>
      <w:tblPr>
        <w:tblStyle w:val="Table2"/>
        <w:tblW w:w="10035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Two states q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 and q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 are distinguishable in partition P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subscript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 for any input symbol ‘a’,</w:t>
            </w:r>
          </w:p>
          <w:p w:rsidR="00000000" w:rsidDel="00000000" w:rsidP="00000000" w:rsidRDefault="00000000" w:rsidRPr="00000000" w14:paraId="0000002B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if δ (q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, a) and δ (q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, a) are in different sets in partition P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subscript"/>
                <w:rtl w:val="0"/>
              </w:rPr>
              <w:t xml:space="preserve">k-1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32"/>
                <w:szCs w:val="32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Repeat step-04 until no change in partition occurs.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In other words, when you find 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= 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, stop.</w:t>
      </w:r>
    </w:p>
    <w:p w:rsidR="00000000" w:rsidDel="00000000" w:rsidP="00000000" w:rsidRDefault="00000000" w:rsidRPr="00000000" w14:paraId="0000003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All those states which belong to the same set are equivalent.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The equivalent states are merged to form a single state in the minimal DFA.</w:t>
      </w:r>
    </w:p>
    <w:p w:rsidR="00000000" w:rsidDel="00000000" w:rsidP="00000000" w:rsidRDefault="00000000" w:rsidRPr="00000000" w14:paraId="0000003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tbl>
      <w:tblPr>
        <w:tblStyle w:val="Table3"/>
        <w:tblW w:w="10035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Number of states in Minimal DFA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= Number of sets in 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subscript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vertAlign w:val="baseline"/>
          <w:rtl w:val="0"/>
        </w:rPr>
        <w:t xml:space="preserve">PRACTICE PROBLEMS BASED ON MINIMIZATION OF DFA-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vertAlign w:val="baseline"/>
          <w:rtl w:val="0"/>
        </w:rPr>
        <w:t xml:space="preserve">Problem-01: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Minimize the given DFA-</w:t>
      </w:r>
    </w:p>
    <w:p w:rsidR="00000000" w:rsidDel="00000000" w:rsidP="00000000" w:rsidRDefault="00000000" w:rsidRPr="00000000" w14:paraId="0000003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3657600" cy="3124200"/>
            <wp:effectExtent b="0" l="0" r="0" t="0"/>
            <wp:docPr descr="https://www.gatevidyalay.com/wp-content/uploads/2018/08/DFA-Minimization-Problem-01.png" id="3" name="image3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vertAlign w:val="baseline"/>
          <w:rtl w:val="0"/>
        </w:rPr>
        <w:t xml:space="preserve">Solution-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The given DFA contains no dead states and inaccessible states.</w:t>
      </w:r>
    </w:p>
    <w:p w:rsidR="00000000" w:rsidDel="00000000" w:rsidP="00000000" w:rsidRDefault="00000000" w:rsidRPr="00000000" w14:paraId="0000004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Draw a state transition table-</w:t>
      </w:r>
    </w:p>
    <w:p w:rsidR="00000000" w:rsidDel="00000000" w:rsidP="00000000" w:rsidRDefault="00000000" w:rsidRPr="00000000" w14:paraId="0000005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</w:t>
      </w:r>
    </w:p>
    <w:tbl>
      <w:tblPr>
        <w:tblStyle w:val="Table4"/>
        <w:tblW w:w="6330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0"/>
        <w:gridCol w:w="2105"/>
        <w:gridCol w:w="2105"/>
        <w:tblGridChange w:id="0">
          <w:tblGrid>
            <w:gridCol w:w="2120"/>
            <w:gridCol w:w="2105"/>
            <w:gridCol w:w="2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36"/>
                <w:szCs w:val="3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36"/>
                <w:szCs w:val="36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36"/>
                <w:szCs w:val="36"/>
                <w:vertAlign w:val="baseline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36"/>
                <w:szCs w:val="36"/>
                <w:vertAlign w:val="baseline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36"/>
                <w:szCs w:val="36"/>
                <w:vertAlign w:val="baseline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36"/>
                <w:szCs w:val="36"/>
                <w:vertAlign w:val="baseline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*q4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36"/>
                <w:szCs w:val="36"/>
                <w:vertAlign w:val="baseline"/>
                <w:rtl w:val="0"/>
              </w:rPr>
              <w:t xml:space="preserve">*q4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36"/>
                <w:szCs w:val="36"/>
                <w:vertAlign w:val="baseline"/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Now using Equivalence Theorem, we have-</w:t>
      </w:r>
    </w:p>
    <w:p w:rsidR="00000000" w:rsidDel="00000000" w:rsidP="00000000" w:rsidRDefault="00000000" w:rsidRPr="00000000" w14:paraId="0000006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=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</w:t>
      </w:r>
    </w:p>
    <w:p w:rsidR="00000000" w:rsidDel="00000000" w:rsidP="00000000" w:rsidRDefault="00000000" w:rsidRPr="00000000" w14:paraId="0000006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=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</w:t>
      </w:r>
    </w:p>
    <w:p w:rsidR="00000000" w:rsidDel="00000000" w:rsidP="00000000" w:rsidRDefault="00000000" w:rsidRPr="00000000" w14:paraId="0000006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=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</w:t>
      </w:r>
    </w:p>
    <w:p w:rsidR="00000000" w:rsidDel="00000000" w:rsidP="00000000" w:rsidRDefault="00000000" w:rsidRPr="00000000" w14:paraId="0000006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=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03030"/>
          <w:sz w:val="36"/>
          <w:szCs w:val="36"/>
          <w:vertAlign w:val="baseline"/>
          <w:rtl w:val="0"/>
        </w:rPr>
        <w:t xml:space="preserve"> }</w:t>
      </w:r>
    </w:p>
    <w:p w:rsidR="00000000" w:rsidDel="00000000" w:rsidP="00000000" w:rsidRDefault="00000000" w:rsidRPr="00000000" w14:paraId="0000006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Since 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= 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, so we stop.</w:t>
      </w:r>
    </w:p>
    <w:p w:rsidR="00000000" w:rsidDel="00000000" w:rsidP="00000000" w:rsidRDefault="00000000" w:rsidRPr="00000000" w14:paraId="0000007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From P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, we infer that states q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and q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 are equivalent and can be merged together.</w:t>
      </w:r>
    </w:p>
    <w:p w:rsidR="00000000" w:rsidDel="00000000" w:rsidP="00000000" w:rsidRDefault="00000000" w:rsidRPr="00000000" w14:paraId="0000007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32"/>
          <w:szCs w:val="32"/>
          <w:vertAlign w:val="baseline"/>
          <w:rtl w:val="0"/>
        </w:rPr>
        <w:t xml:space="preserve">So, Our minimal DFA is-</w:t>
      </w:r>
    </w:p>
    <w:p w:rsidR="00000000" w:rsidDel="00000000" w:rsidP="00000000" w:rsidRDefault="00000000" w:rsidRPr="00000000" w14:paraId="0000007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3895725" cy="6315075"/>
            <wp:effectExtent b="0" l="0" r="0" t="0"/>
            <wp:docPr descr="https://www.gatevidyalay.com/wp-content/uploads/2018/08/DFA-Minimization-Problem-01-Minimal-DFA.png" id="2" name="image2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1-Minimal-DFA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4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vertAlign w:val="baseline"/>
          <w:rtl w:val="0"/>
        </w:rPr>
        <w:t xml:space="preserve">Problem-02: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Minimize the given DFA-</w:t>
      </w:r>
    </w:p>
    <w:p w:rsidR="00000000" w:rsidDel="00000000" w:rsidP="00000000" w:rsidRDefault="00000000" w:rsidRPr="00000000" w14:paraId="0000007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4943475" cy="2362200"/>
            <wp:effectExtent b="0" l="0" r="0" t="0"/>
            <wp:docPr descr="https://www.gatevidyalay.com/wp-content/uploads/2018/08/DFA-Minimization-Problem-02.png" id="5" name="image5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2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vertAlign w:val="baseline"/>
          <w:rtl w:val="0"/>
        </w:rPr>
        <w:t xml:space="preserve">Solution-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State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is inaccessible from the initial state.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So, we eliminate it and its associated edges from the DFA.</w:t>
      </w:r>
    </w:p>
    <w:p w:rsidR="00000000" w:rsidDel="00000000" w:rsidP="00000000" w:rsidRDefault="00000000" w:rsidRPr="00000000" w14:paraId="0000008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The resulting DFA is-</w:t>
      </w:r>
    </w:p>
    <w:p w:rsidR="00000000" w:rsidDel="00000000" w:rsidP="00000000" w:rsidRDefault="00000000" w:rsidRPr="00000000" w14:paraId="0000008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4657725" cy="1409700"/>
            <wp:effectExtent b="0" l="0" r="0" t="0"/>
            <wp:docPr descr="https://www.gatevidyalay.com/wp-content/uploads/2018/08/DFA-Minimization-Problem-02-Step-01.png" id="4" name="image4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2-Step-01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Draw a state transition table-</w:t>
      </w:r>
    </w:p>
    <w:p w:rsidR="00000000" w:rsidDel="00000000" w:rsidP="00000000" w:rsidRDefault="00000000" w:rsidRPr="00000000" w14:paraId="0000008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tbl>
      <w:tblPr>
        <w:tblStyle w:val="Table5"/>
        <w:tblW w:w="6330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0"/>
        <w:gridCol w:w="2105"/>
        <w:gridCol w:w="2105"/>
        <w:tblGridChange w:id="0">
          <w:tblGrid>
            <w:gridCol w:w="2120"/>
            <w:gridCol w:w="2105"/>
            <w:gridCol w:w="2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*q1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*q2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*q2</w:t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vertAlign w:val="baselin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Now using Equivalence Theorem, we have-</w:t>
      </w:r>
    </w:p>
    <w:p w:rsidR="00000000" w:rsidDel="00000000" w:rsidP="00000000" w:rsidRDefault="00000000" w:rsidRPr="00000000" w14:paraId="0000009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= {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}</w:t>
      </w:r>
    </w:p>
    <w:p w:rsidR="00000000" w:rsidDel="00000000" w:rsidP="00000000" w:rsidRDefault="00000000" w:rsidRPr="00000000" w14:paraId="0000009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= {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} {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,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}</w:t>
      </w:r>
    </w:p>
    <w:p w:rsidR="00000000" w:rsidDel="00000000" w:rsidP="00000000" w:rsidRDefault="00000000" w:rsidRPr="00000000" w14:paraId="0000009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Since P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= P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, so we stop.</w:t>
      </w:r>
    </w:p>
    <w:p w:rsidR="00000000" w:rsidDel="00000000" w:rsidP="00000000" w:rsidRDefault="00000000" w:rsidRPr="00000000" w14:paraId="000000A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From P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, we infer that states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and q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are equivalent and can be merged together.</w:t>
      </w:r>
    </w:p>
    <w:p w:rsidR="00000000" w:rsidDel="00000000" w:rsidP="00000000" w:rsidRDefault="00000000" w:rsidRPr="00000000" w14:paraId="000000A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So, Our minimal DFA is-</w:t>
      </w:r>
    </w:p>
    <w:p w:rsidR="00000000" w:rsidDel="00000000" w:rsidP="00000000" w:rsidRDefault="00000000" w:rsidRPr="00000000" w14:paraId="000000A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3133725" cy="3076575"/>
            <wp:effectExtent b="0" l="0" r="0" t="0"/>
            <wp:docPr descr="https://www.gatevidyalay.com/wp-content/uploads/2018/08/DFA-Minimization-Problem-02-Minimal-DFA.png" id="7" name="image7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2-Minimal-DFA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ins w:author="Unknown" w:id="6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36"/>
            <w:szCs w:val="36"/>
            <w:u w:val="single"/>
            <w:vertAlign w:val="baseline"/>
            <w:rtl w:val="0"/>
          </w:rPr>
          <w:t xml:space="preserve">Problem-03: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7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8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Minimize the given DFA-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9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4514850" cy="2686050"/>
            <wp:effectExtent b="0" l="0" r="0" t="0"/>
            <wp:docPr descr="https://www.gatevidyalay.com/wp-content/uploads/2018/08/DFA-Minimization-Problem-03.png" id="6" name="image6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3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10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ins w:author="Unknown" w:id="11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36"/>
            <w:szCs w:val="36"/>
            <w:u w:val="single"/>
            <w:vertAlign w:val="baseline"/>
            <w:rtl w:val="0"/>
          </w:rPr>
          <w:t xml:space="preserve">Solution-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12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ins w:author="Unknown" w:id="13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27"/>
            <w:szCs w:val="27"/>
            <w:u w:val="single"/>
            <w:vertAlign w:val="baseline"/>
            <w:rtl w:val="0"/>
          </w:rPr>
          <w:t xml:space="preserve">Step-01: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14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15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The given DFA contains no dead states and inaccessible states.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16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ins w:author="Unknown" w:id="17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27"/>
            <w:szCs w:val="27"/>
            <w:u w:val="single"/>
            <w:vertAlign w:val="baseline"/>
            <w:rtl w:val="0"/>
          </w:rPr>
          <w:t xml:space="preserve">Step-02: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18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19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Draw a state transition table-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0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tbl>
      <w:tblPr>
        <w:tblStyle w:val="Table6"/>
        <w:tblW w:w="6330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0"/>
        <w:gridCol w:w="2105"/>
        <w:gridCol w:w="2105"/>
        <w:tblGridChange w:id="0">
          <w:tblGrid>
            <w:gridCol w:w="2120"/>
            <w:gridCol w:w="2105"/>
            <w:gridCol w:w="2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*q4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*q4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*q4</w:t>
            </w:r>
          </w:p>
        </w:tc>
      </w:tr>
    </w:tbl>
    <w:p w:rsidR="00000000" w:rsidDel="00000000" w:rsidP="00000000" w:rsidRDefault="00000000" w:rsidRPr="00000000" w14:paraId="000000C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1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ins w:author="Unknown" w:id="22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27"/>
            <w:szCs w:val="27"/>
            <w:u w:val="single"/>
            <w:vertAlign w:val="baseline"/>
            <w:rtl w:val="0"/>
          </w:rPr>
          <w:t xml:space="preserve">Step-03: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3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4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Now using Equivalence Theorem, we have-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5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0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=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0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3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4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6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=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0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 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 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3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4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7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=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0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 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 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3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4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8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29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Since 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= 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, so we stop.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0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From 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, we infer that states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and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3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are equivalent and can be merged together.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1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So, Our minimal DFA is-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2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4752975" cy="3362325"/>
            <wp:effectExtent b="0" l="0" r="0" t="0"/>
            <wp:docPr descr="https://www.gatevidyalay.com/wp-content/uploads/2018/08/DFA-Minimization-Problem-03-Minimal-DFA.png" id="9" name="image9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3-Minimal-DFA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3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ins w:author="Unknown" w:id="34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36"/>
            <w:szCs w:val="36"/>
            <w:u w:val="single"/>
            <w:vertAlign w:val="baseline"/>
            <w:rtl w:val="0"/>
          </w:rPr>
          <w:t xml:space="preserve">Problem-04: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5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6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Minimize the given DFA-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7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4657725" cy="3400425"/>
            <wp:effectExtent b="0" l="0" r="0" t="0"/>
            <wp:docPr descr="https://www.gatevidyalay.com/wp-content/uploads/2018/08/DFA-Minimization-Problem-04.png" id="8" name="image8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4.pn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38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36"/>
          <w:szCs w:val="36"/>
          <w:vertAlign w:val="baseline"/>
        </w:rPr>
      </w:pPr>
      <w:ins w:author="Unknown" w:id="39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36"/>
            <w:szCs w:val="36"/>
            <w:u w:val="single"/>
            <w:vertAlign w:val="baseline"/>
            <w:rtl w:val="0"/>
          </w:rPr>
          <w:t xml:space="preserve">Solution-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40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ins w:author="Unknown" w:id="41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27"/>
            <w:szCs w:val="27"/>
            <w:u w:val="single"/>
            <w:vertAlign w:val="baseline"/>
            <w:rtl w:val="0"/>
          </w:rPr>
          <w:t xml:space="preserve">Step-01: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42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ins w:author="Unknown" w:id="43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State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5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is inaccessible from the initial state.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ins w:author="Unknown" w:id="44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So, we eliminate it and its associated edges from the DFA.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45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46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The resulting DFA is-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47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3514725" cy="3400425"/>
            <wp:effectExtent b="0" l="0" r="0" t="0"/>
            <wp:docPr descr="https://www.gatevidyalay.com/wp-content/uploads/2018/08/DFA-Minimization-Problem-04-Step-01.png" id="11" name="image11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4-Step-01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48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ins w:author="Unknown" w:id="49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27"/>
            <w:szCs w:val="27"/>
            <w:u w:val="single"/>
            <w:vertAlign w:val="baseline"/>
            <w:rtl w:val="0"/>
          </w:rPr>
          <w:t xml:space="preserve">Step-02: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0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1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Draw a state transition table-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2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tbl>
      <w:tblPr>
        <w:tblStyle w:val="Table7"/>
        <w:tblW w:w="6330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0"/>
        <w:gridCol w:w="2105"/>
        <w:gridCol w:w="2105"/>
        <w:tblGridChange w:id="0">
          <w:tblGrid>
            <w:gridCol w:w="2120"/>
            <w:gridCol w:w="2105"/>
            <w:gridCol w:w="2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q2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*q3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*q3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baseline"/>
                <w:rtl w:val="0"/>
              </w:rPr>
              <w:t xml:space="preserve">*q4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*q4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vertAlign w:val="baseline"/>
                <w:rtl w:val="0"/>
              </w:rPr>
              <w:t xml:space="preserve">*q4</w:t>
            </w:r>
          </w:p>
        </w:tc>
      </w:tr>
    </w:tbl>
    <w:p w:rsidR="00000000" w:rsidDel="00000000" w:rsidP="00000000" w:rsidRDefault="00000000" w:rsidRPr="00000000" w14:paraId="000000F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3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rFonts w:ascii="Arial" w:cs="Arial" w:eastAsia="Arial" w:hAnsi="Arial"/>
          <w:b w:val="0"/>
          <w:color w:val="303030"/>
          <w:sz w:val="27"/>
          <w:szCs w:val="27"/>
          <w:vertAlign w:val="baseline"/>
        </w:rPr>
      </w:pPr>
      <w:ins w:author="Unknown" w:id="54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27"/>
            <w:szCs w:val="27"/>
            <w:u w:val="single"/>
            <w:vertAlign w:val="baseline"/>
            <w:rtl w:val="0"/>
          </w:rPr>
          <w:t xml:space="preserve">Step-03: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5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6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Now using Equivalence Theorem, we have-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7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0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=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0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3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4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8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=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0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3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4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59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=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0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 {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3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,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4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}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60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61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Since 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= 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, so we stop.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62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From P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, we infer-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ins w:author="Unknown" w:id="63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States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1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and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2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are equivalent and can be merged together.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ins w:author="Unknown" w:id="64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States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3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and q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subscript"/>
            <w:rtl w:val="0"/>
          </w:rPr>
          <w:t xml:space="preserve">4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are equivalent and can be merged together.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65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So, Our minimal DFA is-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66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baseline"/>
        </w:rPr>
        <w:drawing>
          <wp:inline distB="0" distT="0" distL="114300" distR="114300">
            <wp:extent cx="4657725" cy="3362325"/>
            <wp:effectExtent b="0" l="0" r="0" t="0"/>
            <wp:docPr descr="https://www.gatevidyalay.com/wp-content/uploads/2018/08/DFA-Minimization-Problem-04-Minimal-DFA.png" id="10" name="image10.png"/>
            <a:graphic>
              <a:graphicData uri="http://schemas.openxmlformats.org/drawingml/2006/picture">
                <pic:pic>
                  <pic:nvPicPr>
                    <pic:cNvPr descr="https://www.gatevidyalay.com/wp-content/uploads/2018/08/DFA-Minimization-Problem-04-Minimal-DFA.png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67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68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24"/>
            <w:szCs w:val="24"/>
            <w:vertAlign w:val="baseline"/>
            <w:rtl w:val="0"/>
          </w:rPr>
          <w:t xml:space="preserve">Also Read-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"https://www.gatevidyalay.com/how-to-solve-dfa-problems-dfa-solved-examples/"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1"/>
            <w:color w:val="910000"/>
            <w:sz w:val="23"/>
            <w:szCs w:val="23"/>
            <w:u w:val="single"/>
            <w:vertAlign w:val="baseline"/>
            <w:rtl w:val="0"/>
          </w:rPr>
          <w:t xml:space="preserve">Construction of DFA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69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70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To gain better understanding about Minimization of DFA,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71" w:date="2024-12-17T06:59:09Z">
        <w:r w:rsidDel="00000000" w:rsidR="00000000" w:rsidRPr="00000000">
          <w:fldChar w:fldCharType="begin"/>
        </w:r>
        <w:r w:rsidDel="00000000" w:rsidR="00000000" w:rsidRPr="00000000">
          <w:instrText xml:space="preserve">HYPERLINK "https://www.youtube.com/watch?v=1GZOzTJOBuM"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1"/>
            <w:color w:val="910000"/>
            <w:sz w:val="24"/>
            <w:szCs w:val="24"/>
            <w:u w:val="single"/>
            <w:vertAlign w:val="baseline"/>
            <w:rtl w:val="0"/>
          </w:rPr>
          <w:t xml:space="preserve">Watch this Video Lecture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72" w:date="2024-12-17T06:59:09Z"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  <w:vertAlign w:val="baseline"/>
        </w:rPr>
      </w:pPr>
      <w:ins w:author="Unknown" w:id="73" w:date="2024-12-17T06:59:09Z">
        <w:r w:rsidDel="00000000" w:rsidR="00000000" w:rsidRPr="00000000">
          <w:rPr>
            <w:rFonts w:ascii="Arial" w:cs="Arial" w:eastAsia="Arial" w:hAnsi="Arial"/>
            <w:b w:val="1"/>
            <w:color w:val="303030"/>
            <w:sz w:val="24"/>
            <w:szCs w:val="24"/>
            <w:vertAlign w:val="baseline"/>
            <w:rtl w:val="0"/>
          </w:rPr>
          <w:t xml:space="preserve">Next Article-</w:t>
        </w:r>
        <w:r w:rsidDel="00000000" w:rsidR="00000000" w:rsidRPr="00000000">
          <w:rPr>
            <w:rFonts w:ascii="Arial" w:cs="Arial" w:eastAsia="Arial" w:hAnsi="Arial"/>
            <w:color w:val="303030"/>
            <w:sz w:val="23"/>
            <w:szCs w:val="23"/>
            <w:vertAlign w:val="baseline"/>
            <w:rtl w:val="0"/>
          </w:rPr>
          <w:t xml:space="preserve"> 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"https://www.gatevidyalay.com/dfa-to-regular-expression-examples-automata/"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1"/>
            <w:color w:val="ed7a00"/>
            <w:sz w:val="23"/>
            <w:szCs w:val="23"/>
            <w:u w:val="single"/>
            <w:vertAlign w:val="baseline"/>
            <w:rtl w:val="0"/>
          </w:rPr>
          <w:t xml:space="preserve">Converting DFA to Regular Expression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